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242E" w:rsidRDefault="006526BF">
      <w:pPr>
        <w:pStyle w:val="Heading4"/>
        <w:jc w:val="center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COEN 146: Computer Networks</w:t>
      </w:r>
    </w:p>
    <w:p w14:paraId="00000002" w14:textId="1982E709" w:rsidR="006D242E" w:rsidRDefault="006526B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Lab </w:t>
      </w:r>
      <w:r>
        <w:rPr>
          <w:rFonts w:ascii="Arial" w:eastAsia="Arial" w:hAnsi="Arial" w:cs="Arial"/>
          <w:b/>
        </w:rPr>
        <w:t>7: Link state routing</w:t>
      </w:r>
    </w:p>
    <w:p w14:paraId="00000003" w14:textId="77777777" w:rsidR="006D242E" w:rsidRDefault="006D242E">
      <w:pPr>
        <w:jc w:val="center"/>
        <w:rPr>
          <w:rFonts w:ascii="Arial" w:eastAsia="Arial" w:hAnsi="Arial" w:cs="Arial"/>
          <w:b/>
        </w:rPr>
      </w:pPr>
      <w:bookmarkStart w:id="1" w:name="bookmark=id.30j0zll" w:colFirst="0" w:colLast="0"/>
      <w:bookmarkEnd w:id="1"/>
    </w:p>
    <w:p w14:paraId="00000004" w14:textId="77777777" w:rsidR="006D242E" w:rsidRDefault="006526BF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Objectives</w:t>
      </w:r>
    </w:p>
    <w:p w14:paraId="00000005" w14:textId="77777777" w:rsidR="006D242E" w:rsidRDefault="006526BF">
      <w:pPr>
        <w:pStyle w:val="Heading5"/>
        <w:numPr>
          <w:ilvl w:val="0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 develop link state (LS) routing algorithm</w:t>
      </w:r>
    </w:p>
    <w:p w14:paraId="00000006" w14:textId="77777777" w:rsidR="006D242E" w:rsidRDefault="006D242E"/>
    <w:p w14:paraId="00000007" w14:textId="77777777" w:rsidR="006D242E" w:rsidRDefault="006526BF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Network topology and data</w:t>
      </w:r>
    </w:p>
    <w:p w14:paraId="00000008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network topology is defined by a set of nodes N and a set of edges E, formally defined as:</w:t>
      </w:r>
    </w:p>
    <w:p w14:paraId="00000009" w14:textId="77777777" w:rsidR="006D242E" w:rsidRDefault="006526BF">
      <w:pPr>
        <w:numPr>
          <w:ilvl w:val="0"/>
          <w:numId w:val="2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 = set of nodes (routers)</w:t>
      </w:r>
    </w:p>
    <w:p w14:paraId="0000000A" w14:textId="77777777" w:rsidR="006D242E" w:rsidRDefault="006526BF">
      <w:pPr>
        <w:numPr>
          <w:ilvl w:val="0"/>
          <w:numId w:val="2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 = set of edges (links between connecting nodes)</w:t>
      </w:r>
    </w:p>
    <w:p w14:paraId="0000000B" w14:textId="77777777" w:rsidR="006D242E" w:rsidRDefault="006D242E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0C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It is assumed that the following information will be available for a network.</w:t>
      </w:r>
    </w:p>
    <w:p w14:paraId="0000000D" w14:textId="77777777" w:rsidR="006D242E" w:rsidRDefault="00652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Router </w:t>
      </w:r>
      <w:r>
        <w:rPr>
          <w:rFonts w:ascii="Arial" w:eastAsia="Arial" w:hAnsi="Arial" w:cs="Arial"/>
          <w:color w:val="000000"/>
          <w:sz w:val="20"/>
          <w:szCs w:val="20"/>
        </w:rPr>
        <w:t>ID, which is its index into the tables below, is given at the command line.</w:t>
      </w:r>
    </w:p>
    <w:p w14:paraId="0000000E" w14:textId="77777777" w:rsidR="006D242E" w:rsidRDefault="00652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Number of nodes, N, in the topology will be given by the command line.</w:t>
      </w:r>
    </w:p>
    <w:p w14:paraId="0000000F" w14:textId="77777777" w:rsidR="006D242E" w:rsidRDefault="00652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Table with costs C,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NxN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will be obtained from file1 (name given at the command line).</w:t>
      </w:r>
    </w:p>
    <w:p w14:paraId="00000010" w14:textId="77777777" w:rsidR="006D242E" w:rsidRDefault="00652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Table with machines, n</w:t>
      </w:r>
      <w:r>
        <w:rPr>
          <w:rFonts w:ascii="Arial" w:eastAsia="Arial" w:hAnsi="Arial" w:cs="Arial"/>
          <w:color w:val="000000"/>
          <w:sz w:val="20"/>
          <w:szCs w:val="20"/>
        </w:rPr>
        <w:t>ames, IP addresses, and port numbers, Nx3, will be obtained from file2 (name given at the command line).</w:t>
      </w:r>
    </w:p>
    <w:p w14:paraId="00000011" w14:textId="77777777" w:rsidR="006D242E" w:rsidRDefault="006D242E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0000012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Your main data will be:</w:t>
      </w:r>
    </w:p>
    <w:p w14:paraId="00000013" w14:textId="77777777" w:rsidR="006D242E" w:rsidRDefault="00652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Neighbor cost table – contains the cost from every node to every node, initially obtained from file1.</w:t>
      </w:r>
    </w:p>
    <w:p w14:paraId="00000014" w14:textId="77777777" w:rsidR="006D242E" w:rsidRDefault="00652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Least cost array – obtai</w:t>
      </w:r>
      <w:r>
        <w:rPr>
          <w:rFonts w:ascii="Arial" w:eastAsia="Arial" w:hAnsi="Arial" w:cs="Arial"/>
          <w:color w:val="000000"/>
          <w:sz w:val="20"/>
          <w:szCs w:val="20"/>
        </w:rPr>
        <w:t>ned with the link state algorithm.</w:t>
      </w:r>
    </w:p>
    <w:p w14:paraId="00000015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00000016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LS routing protocol</w:t>
      </w:r>
    </w:p>
    <w:p w14:paraId="00000017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Each router iteratively runs LS to find its forwarding table to every other node in the network (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i.e.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the shortest path tree) using Dijkstra algorithm. The pseudo code as described in the class textbook, is given as follows:</w:t>
      </w:r>
    </w:p>
    <w:p w14:paraId="00000018" w14:textId="77777777" w:rsidR="006D242E" w:rsidRDefault="006D242E">
      <w:pPr>
        <w:rPr>
          <w:rFonts w:ascii="Helvetica Neue" w:eastAsia="Helvetica Neue" w:hAnsi="Helvetica Neue" w:cs="Helvetica Neue"/>
          <w:color w:val="000000"/>
          <w:sz w:val="18"/>
          <w:szCs w:val="18"/>
        </w:rPr>
      </w:pPr>
    </w:p>
    <w:p w14:paraId="00000019" w14:textId="77777777" w:rsidR="006D242E" w:rsidRDefault="006526BF">
      <w:pPr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>Data:</w:t>
      </w:r>
    </w:p>
    <w:p w14:paraId="0000001A" w14:textId="77777777" w:rsidR="006D242E" w:rsidRDefault="006526BF">
      <w:pPr>
        <w:ind w:left="7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define N, E, C, and “empty” </w:t>
      </w:r>
      <w:proofErr w:type="spell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Nprime</w:t>
      </w:r>
      <w:proofErr w:type="spell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arrays</w:t>
      </w:r>
    </w:p>
    <w:p w14:paraId="0000001B" w14:textId="77777777" w:rsidR="006D242E" w:rsidRDefault="006526BF">
      <w:pPr>
        <w:ind w:left="7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>set source node to u</w:t>
      </w:r>
    </w:p>
    <w:p w14:paraId="0000001C" w14:textId="77777777" w:rsidR="006D242E" w:rsidRDefault="006526BF">
      <w:pPr>
        <w:ind w:left="7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Define D(v) cost of path from source u to </w:t>
      </w:r>
      <w:proofErr w:type="spell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dest</w:t>
      </w:r>
      <w:proofErr w:type="spell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v</w:t>
      </w:r>
    </w:p>
    <w:p w14:paraId="0000001D" w14:textId="77777777" w:rsidR="006D242E" w:rsidRDefault="006526BF">
      <w:pPr>
        <w:ind w:left="7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>Define p(v) predecessor node along path from u to v</w:t>
      </w:r>
    </w:p>
    <w:p w14:paraId="0000001E" w14:textId="77777777" w:rsidR="006D242E" w:rsidRDefault="006D242E">
      <w:pPr>
        <w:rPr>
          <w:rFonts w:ascii="Helvetica Neue" w:eastAsia="Helvetica Neue" w:hAnsi="Helvetica Neue" w:cs="Helvetica Neue"/>
          <w:color w:val="000000"/>
          <w:sz w:val="18"/>
          <w:szCs w:val="18"/>
        </w:rPr>
      </w:pPr>
    </w:p>
    <w:p w14:paraId="0000001F" w14:textId="77777777" w:rsidR="006D242E" w:rsidRDefault="006526BF">
      <w:pPr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>Initialization:</w:t>
      </w:r>
    </w:p>
    <w:p w14:paraId="00000020" w14:textId="77777777" w:rsidR="006D242E" w:rsidRDefault="006526BF">
      <w:pPr>
        <w:ind w:left="7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Nprime</w:t>
      </w:r>
      <w:proofErr w:type="spell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  </w:t>
      </w:r>
      <w:sdt>
        <w:sdtPr>
          <w:tag w:val="goog_rdk_0"/>
          <w:id w:val="-591938761"/>
        </w:sdtPr>
        <w:sdtEndPr/>
        <w:sdtContent>
          <w:r>
            <w:rPr>
              <w:rFonts w:ascii="Cardo" w:eastAsia="Cardo" w:hAnsi="Cardo" w:cs="Cardo"/>
              <w:color w:val="000000"/>
              <w:sz w:val="18"/>
              <w:szCs w:val="18"/>
            </w:rPr>
            <w:t xml:space="preserve">← </w:t>
          </w:r>
        </w:sdtContent>
      </w:sdt>
      <w:r>
        <w:rPr>
          <w:rFonts w:ascii="Helvetica Neue" w:eastAsia="Helvetica Neue" w:hAnsi="Helvetica Neue" w:cs="Helvetica Neue"/>
          <w:color w:val="000000"/>
          <w:sz w:val="18"/>
          <w:szCs w:val="18"/>
        </w:rPr>
        <w:t>u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br/>
        <w:t>for each node v in N:</w:t>
      </w:r>
    </w:p>
    <w:p w14:paraId="00000021" w14:textId="77777777" w:rsidR="006D242E" w:rsidRDefault="006526BF">
      <w:pPr>
        <w:ind w:left="7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>         If v adjacent to u</w:t>
      </w:r>
    </w:p>
    <w:p w14:paraId="00000022" w14:textId="77777777" w:rsidR="006D242E" w:rsidRDefault="006526BF">
      <w:pPr>
        <w:ind w:left="720" w:firstLine="7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D(v) </w:t>
      </w:r>
      <w:sdt>
        <w:sdtPr>
          <w:tag w:val="goog_rdk_2"/>
          <w:id w:val="-2115815199"/>
        </w:sdtPr>
        <w:sdtEndPr/>
        <w:sdtContent>
          <w:r>
            <w:rPr>
              <w:rFonts w:ascii="Cardo" w:eastAsia="Cardo" w:hAnsi="Cardo" w:cs="Cardo"/>
              <w:color w:val="000000"/>
              <w:sz w:val="18"/>
              <w:szCs w:val="18"/>
            </w:rPr>
            <w:t>←</w:t>
          </w:r>
        </w:sdtContent>
      </w:sdt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</w:t>
      </w:r>
      <w:proofErr w:type="gram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C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u,</w:t>
      </w:r>
      <w:sdt>
        <w:sdtPr>
          <w:tag w:val="goog_rdk_1"/>
          <w:id w:val="1511417105"/>
        </w:sdtPr>
        <w:sdtEndPr/>
        <w:sdtContent>
          <w:ins w:id="2" w:author="Jesse Chen" w:date="2021-02-15T09:18:00Z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v</w:t>
            </w:r>
          </w:ins>
          <w:proofErr w:type="spellEnd"/>
        </w:sdtContent>
      </w:sdt>
      <w:r>
        <w:t xml:space="preserve"> 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)</w:t>
      </w:r>
    </w:p>
    <w:p w14:paraId="00000023" w14:textId="77777777" w:rsidR="006D242E" w:rsidRDefault="006526BF">
      <w:pPr>
        <w:ind w:left="720" w:firstLine="7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p(v) </w:t>
      </w:r>
      <w:sdt>
        <w:sdtPr>
          <w:tag w:val="goog_rdk_3"/>
          <w:id w:val="-1917773018"/>
        </w:sdtPr>
        <w:sdtEndPr/>
        <w:sdtContent>
          <w:r>
            <w:rPr>
              <w:rFonts w:ascii="Cardo" w:eastAsia="Cardo" w:hAnsi="Cardo" w:cs="Cardo"/>
              <w:color w:val="000000"/>
              <w:sz w:val="18"/>
              <w:szCs w:val="18"/>
            </w:rPr>
            <w:t>←</w:t>
          </w:r>
        </w:sdtContent>
      </w:sdt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u</w:t>
      </w:r>
    </w:p>
    <w:p w14:paraId="00000024" w14:textId="77777777" w:rsidR="006D242E" w:rsidRDefault="006526BF">
      <w:pPr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                       else    </w:t>
      </w:r>
    </w:p>
    <w:p w14:paraId="00000025" w14:textId="77777777" w:rsidR="006D242E" w:rsidRDefault="006526BF">
      <w:pPr>
        <w:ind w:left="720" w:firstLine="7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D(v) </w:t>
      </w:r>
      <w:sdt>
        <w:sdtPr>
          <w:tag w:val="goog_rdk_4"/>
          <w:id w:val="-1002960076"/>
        </w:sdtPr>
        <w:sdtEndPr/>
        <w:sdtContent>
          <w:r>
            <w:rPr>
              <w:rFonts w:ascii="Cardo" w:eastAsia="Cardo" w:hAnsi="Cardo" w:cs="Cardo"/>
              <w:color w:val="000000"/>
              <w:sz w:val="18"/>
              <w:szCs w:val="18"/>
            </w:rPr>
            <w:t>←</w:t>
          </w:r>
        </w:sdtContent>
      </w:sdt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INFINITY </w:t>
      </w:r>
    </w:p>
    <w:p w14:paraId="00000026" w14:textId="77777777" w:rsidR="006D242E" w:rsidRDefault="006526BF">
      <w:pPr>
        <w:ind w:left="7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       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br/>
        <w:t xml:space="preserve">D(u) </w:t>
      </w:r>
      <w:sdt>
        <w:sdtPr>
          <w:tag w:val="goog_rdk_5"/>
          <w:id w:val="514811766"/>
        </w:sdtPr>
        <w:sdtEndPr/>
        <w:sdtContent>
          <w:r>
            <w:rPr>
              <w:rFonts w:ascii="Cardo" w:eastAsia="Cardo" w:hAnsi="Cardo" w:cs="Cardo"/>
              <w:color w:val="000000"/>
              <w:sz w:val="18"/>
              <w:szCs w:val="18"/>
            </w:rPr>
            <w:t>←</w:t>
          </w:r>
        </w:sdtContent>
      </w:sdt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0                        // Distance from source to source</w:t>
      </w:r>
    </w:p>
    <w:p w14:paraId="00000027" w14:textId="77777777" w:rsidR="006D242E" w:rsidRDefault="006526BF">
      <w:pPr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>Loop: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br/>
        <w:t xml:space="preserve"> 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ab/>
        <w:t xml:space="preserve">while all nodes not in </w:t>
      </w:r>
      <w:proofErr w:type="spell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Nprime</w:t>
      </w:r>
      <w:proofErr w:type="spell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:</w:t>
      </w:r>
    </w:p>
    <w:p w14:paraId="00000028" w14:textId="77777777" w:rsidR="006D242E" w:rsidRDefault="006526BF">
      <w:pPr>
        <w:ind w:left="12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>node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</w:t>
      </w:r>
      <w:sdt>
        <w:sdtPr>
          <w:tag w:val="goog_rdk_6"/>
          <w:id w:val="-2129383061"/>
        </w:sdtPr>
        <w:sdtEndPr/>
        <w:sdtContent>
          <w:r>
            <w:rPr>
              <w:rFonts w:ascii="Cardo" w:eastAsia="Cardo" w:hAnsi="Cardo" w:cs="Cardo"/>
              <w:color w:val="000000"/>
              <w:sz w:val="18"/>
              <w:szCs w:val="18"/>
            </w:rPr>
            <w:t>←</w:t>
          </w:r>
        </w:sdtContent>
      </w:sdt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>node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in N with min D(</w:t>
      </w:r>
      <w:proofErr w:type="gramStart"/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>node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)   </w:t>
      </w:r>
      <w:proofErr w:type="gram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 // </w:t>
      </w:r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>node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with the least distance neighbor will be selected first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br/>
        <w:t>remove </w:t>
      </w:r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>node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 from N and add to </w:t>
      </w:r>
      <w:proofErr w:type="spell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Nprime</w:t>
      </w:r>
      <w:proofErr w:type="spell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          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br/>
        <w:t xml:space="preserve">update D(v) for all v adjacent to </w:t>
      </w:r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>node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and not in </w:t>
      </w:r>
      <w:proofErr w:type="spell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Nprime</w:t>
      </w:r>
      <w:proofErr w:type="spellEnd"/>
    </w:p>
    <w:p w14:paraId="00000029" w14:textId="77777777" w:rsidR="006D242E" w:rsidRDefault="006526BF">
      <w:pPr>
        <w:ind w:left="12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ab/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ab/>
        <w:t xml:space="preserve">D(v) </w:t>
      </w:r>
      <w:sdt>
        <w:sdtPr>
          <w:tag w:val="goog_rdk_7"/>
          <w:id w:val="918763434"/>
        </w:sdtPr>
        <w:sdtEndPr/>
        <w:sdtContent>
          <w:r>
            <w:rPr>
              <w:rFonts w:ascii="Cardo" w:eastAsia="Cardo" w:hAnsi="Cardo" w:cs="Cardo"/>
              <w:color w:val="000000"/>
              <w:sz w:val="18"/>
              <w:szCs w:val="18"/>
            </w:rPr>
            <w:t>←</w:t>
          </w:r>
        </w:sdtContent>
      </w:sdt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 min (D(v), D(</w:t>
      </w:r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>node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)+</w:t>
      </w:r>
      <w:proofErr w:type="gram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C(</w:t>
      </w:r>
      <w:proofErr w:type="gramEnd"/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>node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, v)(</w:t>
      </w:r>
    </w:p>
    <w:p w14:paraId="0000002A" w14:textId="77777777" w:rsidR="006D242E" w:rsidRDefault="006526BF">
      <w:pPr>
        <w:ind w:left="1940" w:firstLine="22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p(v) </w:t>
      </w:r>
      <w:sdt>
        <w:sdtPr>
          <w:tag w:val="goog_rdk_8"/>
          <w:id w:val="-945161813"/>
        </w:sdtPr>
        <w:sdtEndPr/>
        <w:sdtContent>
          <w:r>
            <w:rPr>
              <w:rFonts w:ascii="Cardo" w:eastAsia="Cardo" w:hAnsi="Cardo" w:cs="Cardo"/>
              <w:color w:val="000000"/>
              <w:sz w:val="18"/>
              <w:szCs w:val="18"/>
            </w:rPr>
            <w:t>←</w:t>
          </w:r>
        </w:sdtContent>
      </w:sdt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 v (if D(v) is minimum, or </w:t>
      </w:r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 xml:space="preserve">node 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if D(</w:t>
      </w:r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>node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)+</w:t>
      </w:r>
      <w:proofErr w:type="gram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c(</w:t>
      </w:r>
      <w:proofErr w:type="gramEnd"/>
      <w:r>
        <w:rPr>
          <w:rFonts w:ascii="Helvetica Neue" w:eastAsia="Helvetica Neue" w:hAnsi="Helvetica Neue" w:cs="Helvetica Neue"/>
          <w:i/>
          <w:color w:val="000000"/>
          <w:sz w:val="18"/>
          <w:szCs w:val="18"/>
        </w:rPr>
        <w:t>node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, v) is minimum</w:t>
      </w:r>
    </w:p>
    <w:p w14:paraId="0000002B" w14:textId="77777777" w:rsidR="006D242E" w:rsidRDefault="006526BF">
      <w:pPr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ab/>
        <w:t xml:space="preserve">Repeat </w:t>
      </w:r>
    </w:p>
    <w:p w14:paraId="0000002C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</w:t>
      </w:r>
    </w:p>
    <w:p w14:paraId="0000002D" w14:textId="77777777" w:rsidR="006D242E" w:rsidRDefault="006526BF">
      <w:pPr>
        <w:spacing w:line="276" w:lineRule="auto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LS Code at each router</w:t>
      </w:r>
    </w:p>
    <w:p w14:paraId="0000002E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 may build your code with 3 threads, each with the following task:</w:t>
      </w:r>
    </w:p>
    <w:p w14:paraId="0000002F" w14:textId="77777777" w:rsidR="006D242E" w:rsidRDefault="00652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Thread 1 loops forever. It receives messages from other nodes and updates the neighbor cost table. When receiving a new cost c from x to neighbor y, it should update the cost in both costs: x to y and y to x.</w:t>
      </w:r>
    </w:p>
    <w:p w14:paraId="00000030" w14:textId="77777777" w:rsidR="006D242E" w:rsidRDefault="00652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Thread 2 reads a new change from the keyboard e</w:t>
      </w:r>
      <w:r>
        <w:rPr>
          <w:rFonts w:ascii="Arial" w:eastAsia="Arial" w:hAnsi="Arial" w:cs="Arial"/>
          <w:color w:val="000000"/>
          <w:sz w:val="20"/>
          <w:szCs w:val="20"/>
        </w:rPr>
        <w:t>very 10 seconds, updates the neighbor cost table, and sends messages to the other nodes using UDP. It finishes 30 seconds after executing 2 changes. You may execute this part in the main thread.</w:t>
      </w:r>
    </w:p>
    <w:p w14:paraId="00000031" w14:textId="77777777" w:rsidR="006D242E" w:rsidRDefault="00652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Thread 3 loops forever. It sleeps for a random number of seco</w:t>
      </w:r>
      <w:r>
        <w:rPr>
          <w:rFonts w:ascii="Arial" w:eastAsia="Arial" w:hAnsi="Arial" w:cs="Arial"/>
          <w:color w:val="000000"/>
          <w:sz w:val="20"/>
          <w:szCs w:val="20"/>
        </w:rPr>
        <w:t>nds (10-20), run the algorithm to update the least costs. After the algorithm executes it outputs the current least costs.</w:t>
      </w:r>
    </w:p>
    <w:p w14:paraId="00000032" w14:textId="77777777" w:rsidR="006D242E" w:rsidRDefault="006D242E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0000033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Make sure to use a mutex lock to synchronize the access to the neighbor cost table.</w:t>
      </w:r>
    </w:p>
    <w:p w14:paraId="00000034" w14:textId="77777777" w:rsidR="006D242E" w:rsidRDefault="006D242E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0000035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messages between the routers will have 3 in</w:t>
      </w:r>
      <w:r>
        <w:rPr>
          <w:rFonts w:ascii="Arial" w:eastAsia="Arial" w:hAnsi="Arial" w:cs="Arial"/>
          <w:color w:val="000000"/>
          <w:sz w:val="20"/>
          <w:szCs w:val="20"/>
        </w:rPr>
        <w:t>tegers:</w:t>
      </w:r>
    </w:p>
    <w:p w14:paraId="00000036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&lt;Routers’ ID&gt;&lt;neighbor ID&gt;&lt;new cost&gt;</w:t>
      </w:r>
    </w:p>
    <w:p w14:paraId="00000037" w14:textId="77777777" w:rsidR="006D242E" w:rsidRDefault="006D242E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0000038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input for Thread 2, will have two integers:</w:t>
      </w:r>
    </w:p>
    <w:p w14:paraId="00000039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&lt;neighbor&gt;&lt;space&gt;&lt;new cost&gt;&lt;new line&gt;</w:t>
      </w:r>
    </w:p>
    <w:p w14:paraId="0000003A" w14:textId="77777777" w:rsidR="006D242E" w:rsidRDefault="006D242E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000003B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table with costs will look like this if N = 3:</w:t>
      </w:r>
    </w:p>
    <w:p w14:paraId="0000003C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&lt;0,0&gt;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&lt;0,1&gt;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&lt;0,2&gt;</w:t>
      </w:r>
    </w:p>
    <w:p w14:paraId="0000003D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&lt;1,0&gt;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&lt;1,1&gt;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&lt;1,2&gt;</w:t>
      </w:r>
    </w:p>
    <w:p w14:paraId="0000003E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&lt;2,0&gt;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&lt;2,1&gt;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&lt;2,2&gt;</w:t>
      </w:r>
    </w:p>
    <w:p w14:paraId="0000003F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where &lt;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&gt;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represents the cost between node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and node j. If &lt;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&gt; is equal to infinite (defined as 1,000), nodes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and j are not neighbors.</w:t>
      </w:r>
    </w:p>
    <w:p w14:paraId="00000040" w14:textId="77777777" w:rsidR="006D242E" w:rsidRDefault="006D242E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0000041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table with machines will look like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this, if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N = 3.</w:t>
      </w:r>
    </w:p>
    <w:p w14:paraId="00000042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&lt;machine0&gt; &lt;IP0&gt; &lt;port&gt;</w:t>
      </w:r>
    </w:p>
    <w:p w14:paraId="00000043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&lt;machine1&gt; &lt;IP1&gt; &lt;port&gt;</w:t>
      </w:r>
    </w:p>
    <w:p w14:paraId="00000044" w14:textId="77777777" w:rsidR="006D242E" w:rsidRDefault="006526BF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&lt;machine2&gt; &lt;IP2&gt; &lt;port</w:t>
      </w:r>
      <w:r>
        <w:rPr>
          <w:rFonts w:ascii="Arial" w:eastAsia="Arial" w:hAnsi="Arial" w:cs="Arial"/>
          <w:color w:val="000000"/>
          <w:sz w:val="20"/>
          <w:szCs w:val="20"/>
        </w:rPr>
        <w:t>&gt;</w:t>
      </w:r>
    </w:p>
    <w:p w14:paraId="00000045" w14:textId="77777777" w:rsidR="006D242E" w:rsidRDefault="006D242E">
      <w:pPr>
        <w:spacing w:line="276" w:lineRule="auto"/>
        <w:rPr>
          <w:rFonts w:ascii="Arial" w:eastAsia="Arial" w:hAnsi="Arial" w:cs="Arial"/>
          <w:b/>
          <w:color w:val="000080"/>
          <w:sz w:val="20"/>
          <w:szCs w:val="20"/>
        </w:rPr>
      </w:pPr>
    </w:p>
    <w:p w14:paraId="00000046" w14:textId="77777777" w:rsidR="006D242E" w:rsidRDefault="006526BF">
      <w:pPr>
        <w:spacing w:line="276" w:lineRule="auto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Requirements to complete the lab</w:t>
      </w:r>
    </w:p>
    <w:p w14:paraId="00000047" w14:textId="77777777" w:rsidR="006D242E" w:rsidRDefault="006526BF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Demonstrate to the TA LS routing for a network of your choice and upload source code to Camino.</w:t>
      </w:r>
    </w:p>
    <w:p w14:paraId="00000048" w14:textId="77777777" w:rsidR="006D242E" w:rsidRDefault="006D242E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49" w14:textId="77777777" w:rsidR="006D242E" w:rsidRDefault="006526BF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 sure to retain copies of your source code. You will want these for study purposes and to resolve any grading questions (should they arise)</w:t>
      </w:r>
    </w:p>
    <w:p w14:paraId="0000004A" w14:textId="77777777" w:rsidR="006D242E" w:rsidRDefault="006D242E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4B" w14:textId="77777777" w:rsidR="006D242E" w:rsidRDefault="006526BF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Please start each program with a descriptive block that includes minimally the following information:</w:t>
      </w:r>
    </w:p>
    <w:p w14:paraId="0000004C" w14:textId="77777777" w:rsidR="006D242E" w:rsidRDefault="00652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/* </w:t>
      </w:r>
    </w:p>
    <w:p w14:paraId="0000004D" w14:textId="77777777" w:rsidR="006D242E" w:rsidRDefault="00652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* Name: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&lt;your name&gt; </w:t>
      </w:r>
    </w:p>
    <w:p w14:paraId="0000004E" w14:textId="77777777" w:rsidR="006D242E" w:rsidRDefault="00652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 Date: </w:t>
      </w:r>
    </w:p>
    <w:p w14:paraId="0000004F" w14:textId="77777777" w:rsidR="006D242E" w:rsidRDefault="00652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 Title: Lab7 - …. </w:t>
      </w:r>
    </w:p>
    <w:p w14:paraId="00000050" w14:textId="77777777" w:rsidR="006D242E" w:rsidRDefault="00652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 Description: This program … &lt;you should </w:t>
      </w:r>
    </w:p>
    <w:p w14:paraId="00000051" w14:textId="77777777" w:rsidR="006D242E" w:rsidRDefault="00652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complete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an appropriate description here.&gt; </w:t>
      </w:r>
    </w:p>
    <w:p w14:paraId="00000052" w14:textId="77777777" w:rsidR="006D242E" w:rsidRDefault="006526BF">
      <w:pPr>
        <w:spacing w:line="276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*/</w:t>
      </w:r>
    </w:p>
    <w:sectPr w:rsidR="006D2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080" w:bottom="990" w:left="1080" w:header="720" w:footer="4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93150" w14:textId="77777777" w:rsidR="006526BF" w:rsidRDefault="006526BF">
      <w:r>
        <w:separator/>
      </w:r>
    </w:p>
  </w:endnote>
  <w:endnote w:type="continuationSeparator" w:id="0">
    <w:p w14:paraId="1E29E8EC" w14:textId="77777777" w:rsidR="006526BF" w:rsidRDefault="0065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aditional Arabic">
    <w:panose1 w:val="020206030504050203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d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ABD8" w14:textId="77777777" w:rsidR="00CD0E1E" w:rsidRDefault="00CD0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16E0F80D" w:rsidR="006D242E" w:rsidRPr="00CD0E1E" w:rsidRDefault="006526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Theme="minorBidi" w:hAnsiTheme="minorBidi" w:cstheme="minorBidi"/>
        <w:color w:val="000000"/>
        <w:sz w:val="16"/>
        <w:szCs w:val="16"/>
      </w:rPr>
    </w:pPr>
    <w:r w:rsidRPr="00CD0E1E">
      <w:rPr>
        <w:rFonts w:asciiTheme="minorBidi" w:hAnsiTheme="minorBidi" w:cstheme="minorBidi"/>
        <w:color w:val="000000"/>
        <w:sz w:val="16"/>
        <w:szCs w:val="16"/>
      </w:rPr>
      <w:t>COEN 146 – Lab</w:t>
    </w:r>
    <w:r w:rsidRPr="00CD0E1E">
      <w:rPr>
        <w:rFonts w:asciiTheme="minorBidi" w:hAnsiTheme="minorBidi" w:cstheme="minorBidi"/>
        <w:color w:val="000000"/>
        <w:sz w:val="16"/>
        <w:szCs w:val="16"/>
      </w:rPr>
      <w:t xml:space="preserve"> 7</w:t>
    </w:r>
    <w:r w:rsidRPr="00CD0E1E">
      <w:rPr>
        <w:rFonts w:asciiTheme="minorBidi" w:hAnsiTheme="minorBidi" w:cstheme="minorBidi"/>
        <w:color w:val="000000"/>
        <w:sz w:val="16"/>
        <w:szCs w:val="16"/>
      </w:rPr>
      <w:tab/>
    </w:r>
    <w:r w:rsidRPr="00CD0E1E">
      <w:rPr>
        <w:rFonts w:asciiTheme="minorBidi" w:hAnsiTheme="minorBidi" w:cstheme="minorBidi"/>
        <w:color w:val="000000"/>
        <w:sz w:val="16"/>
        <w:szCs w:val="16"/>
      </w:rPr>
      <w:tab/>
    </w:r>
    <w:r w:rsidRPr="00CD0E1E">
      <w:rPr>
        <w:rFonts w:asciiTheme="minorBidi" w:hAnsiTheme="minorBidi" w:cstheme="minorBidi"/>
        <w:color w:val="000000"/>
        <w:sz w:val="16"/>
        <w:szCs w:val="16"/>
      </w:rPr>
      <w:tab/>
      <w:t xml:space="preserve">   </w:t>
    </w:r>
    <w:r w:rsidRPr="00CD0E1E">
      <w:rPr>
        <w:rFonts w:asciiTheme="minorBidi" w:hAnsiTheme="minorBidi" w:cstheme="minorBidi"/>
        <w:color w:val="000000"/>
        <w:sz w:val="16"/>
        <w:szCs w:val="16"/>
      </w:rPr>
      <w:fldChar w:fldCharType="begin"/>
    </w:r>
    <w:r w:rsidRPr="00CD0E1E">
      <w:rPr>
        <w:rFonts w:asciiTheme="minorBidi" w:hAnsiTheme="minorBidi" w:cstheme="minorBidi"/>
        <w:color w:val="000000"/>
        <w:sz w:val="16"/>
        <w:szCs w:val="16"/>
      </w:rPr>
      <w:instrText>PAGE</w:instrText>
    </w:r>
    <w:r w:rsidRPr="00CD0E1E">
      <w:rPr>
        <w:rFonts w:asciiTheme="minorBidi" w:hAnsiTheme="minorBidi" w:cstheme="minorBidi"/>
        <w:color w:val="000000"/>
        <w:sz w:val="16"/>
        <w:szCs w:val="16"/>
      </w:rPr>
      <w:fldChar w:fldCharType="separate"/>
    </w:r>
    <w:r w:rsidR="00CD0E1E" w:rsidRPr="00CD0E1E">
      <w:rPr>
        <w:rFonts w:asciiTheme="minorBidi" w:hAnsiTheme="minorBidi" w:cstheme="minorBidi"/>
        <w:noProof/>
        <w:color w:val="000000"/>
        <w:sz w:val="16"/>
        <w:szCs w:val="16"/>
      </w:rPr>
      <w:t>1</w:t>
    </w:r>
    <w:r w:rsidRPr="00CD0E1E">
      <w:rPr>
        <w:rFonts w:asciiTheme="minorBidi" w:hAnsiTheme="minorBidi" w:cstheme="minorBidi"/>
        <w:color w:val="000000"/>
        <w:sz w:val="16"/>
        <w:szCs w:val="16"/>
      </w:rPr>
      <w:fldChar w:fldCharType="end"/>
    </w:r>
    <w:r w:rsidRPr="00CD0E1E">
      <w:rPr>
        <w:rFonts w:asciiTheme="minorBidi" w:hAnsiTheme="minorBidi" w:cstheme="minorBidi"/>
        <w:color w:val="000000"/>
        <w:sz w:val="16"/>
        <w:szCs w:val="16"/>
      </w:rPr>
      <w:t>/</w:t>
    </w:r>
    <w:r w:rsidRPr="00CD0E1E">
      <w:rPr>
        <w:rFonts w:asciiTheme="minorBidi" w:hAnsiTheme="minorBidi" w:cstheme="minorBidi"/>
        <w:color w:val="000000"/>
        <w:sz w:val="16"/>
        <w:szCs w:val="16"/>
      </w:rPr>
      <w:fldChar w:fldCharType="begin"/>
    </w:r>
    <w:r w:rsidRPr="00CD0E1E">
      <w:rPr>
        <w:rFonts w:asciiTheme="minorBidi" w:hAnsiTheme="minorBidi" w:cstheme="minorBidi"/>
        <w:color w:val="000000"/>
        <w:sz w:val="16"/>
        <w:szCs w:val="16"/>
      </w:rPr>
      <w:instrText>NUMPAGES</w:instrText>
    </w:r>
    <w:r w:rsidRPr="00CD0E1E">
      <w:rPr>
        <w:rFonts w:asciiTheme="minorBidi" w:hAnsiTheme="minorBidi" w:cstheme="minorBidi"/>
        <w:color w:val="000000"/>
        <w:sz w:val="16"/>
        <w:szCs w:val="16"/>
      </w:rPr>
      <w:fldChar w:fldCharType="separate"/>
    </w:r>
    <w:r w:rsidR="00CD0E1E" w:rsidRPr="00CD0E1E">
      <w:rPr>
        <w:rFonts w:asciiTheme="minorBidi" w:hAnsiTheme="minorBidi" w:cstheme="minorBidi"/>
        <w:noProof/>
        <w:color w:val="000000"/>
        <w:sz w:val="16"/>
        <w:szCs w:val="16"/>
      </w:rPr>
      <w:t>2</w:t>
    </w:r>
    <w:r w:rsidRPr="00CD0E1E">
      <w:rPr>
        <w:rFonts w:asciiTheme="minorBidi" w:hAnsiTheme="minorBidi" w:cstheme="minorBidi"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02FC" w14:textId="77777777" w:rsidR="00CD0E1E" w:rsidRDefault="00CD0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EA209" w14:textId="77777777" w:rsidR="006526BF" w:rsidRDefault="006526BF">
      <w:r>
        <w:separator/>
      </w:r>
    </w:p>
  </w:footnote>
  <w:footnote w:type="continuationSeparator" w:id="0">
    <w:p w14:paraId="271FAD37" w14:textId="77777777" w:rsidR="006526BF" w:rsidRDefault="00652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1FA6" w14:textId="77777777" w:rsidR="00CD0E1E" w:rsidRDefault="00CD0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5DCB" w14:textId="77777777" w:rsidR="00CD0E1E" w:rsidRDefault="00CD0E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096F" w14:textId="77777777" w:rsidR="00CD0E1E" w:rsidRDefault="00CD0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80183"/>
    <w:multiLevelType w:val="multilevel"/>
    <w:tmpl w:val="7BD06E98"/>
    <w:lvl w:ilvl="0">
      <w:start w:val="1"/>
      <w:numFmt w:val="decimal"/>
      <w:pStyle w:val="ListContinu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D0270E"/>
    <w:multiLevelType w:val="multilevel"/>
    <w:tmpl w:val="DDAA8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A6A03"/>
    <w:multiLevelType w:val="multilevel"/>
    <w:tmpl w:val="7390F1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70F24029"/>
    <w:multiLevelType w:val="multilevel"/>
    <w:tmpl w:val="36468798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4140417">
    <w:abstractNumId w:val="1"/>
  </w:num>
  <w:num w:numId="2" w16cid:durableId="1427576900">
    <w:abstractNumId w:val="2"/>
  </w:num>
  <w:num w:numId="3" w16cid:durableId="1316110296">
    <w:abstractNumId w:val="3"/>
  </w:num>
  <w:num w:numId="4" w16cid:durableId="60754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42E"/>
    <w:rsid w:val="006526BF"/>
    <w:rsid w:val="006D242E"/>
    <w:rsid w:val="00CD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6775"/>
  <w15:docId w15:val="{9AA9BE9A-42BF-9245-BF74-429C098C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4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UpTm7AMKbTKxF1GrFgkNVMYcUg==">AMUW2mWp08vot2rORgLlxBuiesajO8PIgf20dHJ0Np56mMH2cEbm4mMtEcudSjdwbsSWgGWrPNgrRN700wLGBvRkvoApoC1SbDWQ7iiNeelderjde1z7+8h4IfC7IJ39f9co5H7v/+h4jl43bVV8Ut7xX3bgf/ql7maoIdYwrmdjlVmA5gswsQnCTumsfFoDp1MyAZ9yL7w3DWvwVI9SNj/aIRrVKlmYUP9nR/QNok9dHXDCtdm0iSped42txjN4hjekqDVa0b3LAuVCFk2PznMIUVwhHzQG0qaCyjpQBZpD5OAVL1AeBJcrF1URtwYYZcdWGW6a8nXuq4cGMuc2x3WWeW4QSbkxO6fhgzs3Osj5TjSpLFRyFXeB9MjGwQXe1pnqLfV4t0wJ8nE9g82F984zGgLb0FQA+1NcJiKbJZ7Rm8v4xRkegmCapUKVXYUiBO7yESiRuUTJqrxRSFd46r0G5nmdtsU8bj7nJ8DBPAirpvTnEm18pXrvqhyEA5gm+u7ibaaLtQgrrNEL/RkVncIvUVMOzNQrEaruTYr8Iie4q7hpfWli/iwY+OEBRg9IejKoC4UHciLGYnQMdrf9bf+1pBAWzgnE1pkO3ZjBGis/qh3Y3Ho6sBBtQ80kKejCYYRLz1u3jopJuMqeRjRtPK6ju6A+5lCvTZV6LEaCTaPUztGYt3gzrY3GAd2n0wptdO4jeqQCZUM3kcZGHptq/dxb7nQlnAXjYhEeek/5DFs4rgeY4y8pOM0DHkh/ab666lw9XxFZl3js3a+n2AJIXPcyfyKMhc+OjPOzJlVAO3aeq2AEb31wgInXr9w/3ocYDQ7x/Aslg968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 Al-Agtash</dc:creator>
  <cp:lastModifiedBy>Salem Al-Agtash</cp:lastModifiedBy>
  <cp:revision>2</cp:revision>
  <dcterms:created xsi:type="dcterms:W3CDTF">2018-10-08T18:55:00Z</dcterms:created>
  <dcterms:modified xsi:type="dcterms:W3CDTF">2022-05-09T00:58:00Z</dcterms:modified>
</cp:coreProperties>
</file>